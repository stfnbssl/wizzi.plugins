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This is a simple demo </w:t>
      </w:r>
      <w:r>
        <w:t xml:space="preserve">on how to </w:t>
      </w:r>
      <w:ins w:id="0" w:author="Firstname Lastname" w:date="2020-10-06T09:00:00Z">
        <w:r>
          <w:t xml:space="preserve">mark a text as an insertion </w:t>
        </w:r>
      </w:ins>
      <w:del w:id="1" w:author="Firstname Lastname" w:date="2020-10-06T09:00:00Z">
        <w:r>
          <w:delText xml:space="preserve">or a deletion.</w:delText>
        </w:r>
      </w:del>
    </w:p>
    <w:p>
      <w:r>
        <w:t xml:space="preserve">This is a demo </w:t>
      </w:r>
      <w:del w:id="2" w:author="Firstname Lastname" w:date="2020-10-06T09:00:00Z">
        <w:r>
          <w:rPr>
            <w:b/>
            <w:bCs/>
            <w:color w:val="ff0000"/>
            <w:sz w:val="24"/>
            <w:szCs w:val="24"/>
            <w:rFonts w:ascii="Garamond" w:cs="Garamond" w:eastAsia="Garamond" w:hAnsi="Garamond"/>
            <w:shd w:fill="FF0000" w:color="00FFFF" w:val="reverseDiagStripe"/>
          </w:rPr>
          <w:br/>
          <w:delText xml:space="preserve">in order</w:delText>
        </w:r>
      </w:del>
      <w:ins w:id="3" w:author="Firstname Lastname" w:date="2020-10-06T09:05:00Z">
        <w:r>
          <w:rPr>
            <w:b w:val="false"/>
            <w:bCs w:val="false"/>
          </w:rPr>
          <w:t xml:space="preserve">to show how to </w:t>
        </w:r>
      </w:ins>
      <w:r>
        <w:rPr>
          <w:b/>
          <w:bCs/>
        </w:rPr>
        <w:tab/>
        <w:t xml:space="preserve">use Inserted and Deleted TextRuns.</w:t>
        <w:r>
          <w:rPr>
            <w:rStyle w:val="FootnoteReference"/>
          </w:rPr>
          <w:footnoteReference w:id="1"/>
        </w:r>
      </w:r>
      <w:r>
        <w:rPr>
          <w:b/>
          <w:bCs/>
          <w:rPrChange w:id="4" w:author="Firstname Lastname" w:date="2020-10-06T09:05:00Z">
            <w:rPr>
              <w:b w:val="false"/>
              <w:bCs w:val="false"/>
            </w:rPr>
          </w:rPrChange>
        </w:rPr>
        <w:t xml:space="preserve">And some style changes</w:t>
      </w:r>
    </w:p>
    <w:sectPr>
      <w:footerReference w:type="default" r:id="rId6"/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jc w:val="center"/>
    </w:pPr>
    <w:r>
      <w:t xml:space="preserve">Awesome LLC</w:t>
    </w:r>
    <w:r>
      <w:t xml:space="preserve">Page Number: </w:t>
      <w:fldChar w:fldCharType="begin"/>
      <w:instrText xml:space="preserve">PAGE</w:instrText>
      <w:fldChar w:fldCharType="separate"/>
      <w:fldChar w:fldCharType="end"/>
    </w:r>
    <w:del w:id="4" w:author="Firstname Lastname" w:date="2020-10-06T09:05:00Z">
      <w:r>
        <w:delText xml:space="preserve"> to </w:delText>
        <w:fldChar w:fldCharType="begin"/>
        <w:delInstrText xml:space="preserve">NUMPAGES</w:delInstrText>
        <w:fldChar w:fldCharType="separate"/>
        <w:fldChar w:fldCharType="end"/>
      </w:r>
    </w:del>
    <w:ins w:id="5" w:author="Firstname Lastname" w:date="2020-10-06T09:05:00Z">
      <w:r>
        <w:rPr>
          <w:b/>
          <w:bCs/>
        </w:rPr>
        <w:t xml:space="preserve"> from </w:t>
        <w:fldChar w:fldCharType="begin"/>
        <w:instrText xml:space="preserve">NUMPAGES</w:instrText>
        <w:fldChar w:fldCharType="separate"/>
        <w:fldChar w:fldCharType="end"/>
      </w:r>
    </w:ins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  <w:footnote w:id="1">
    <w:p>
      <w:r>
        <w:rPr>
          <w:rStyle w:val="FootnoteReference"/>
        </w:rPr>
        <w:footnoteRef/>
      </w:r>
      <w:r>
        <w:t xml:space="preserve">This is a footnote</w:t>
      </w:r>
      <w:del w:id="0" w:author="Firstname Lastname" w:date="2020-10-06T09:05:00Z">
        <w:r>
          <w:delText xml:space="preserve"> with some extra text which was deleted</w:delText>
        </w:r>
      </w:del>
      <w:ins w:id="1" w:author="Firstname Lastname" w:date="2020-10-06T09:05:00Z">
        <w:r>
          <w:t xml:space="preserve"> and new content</w:t>
        </w:r>
      </w:ins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trackRevisions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oter" Target="footer1.xml"/></Relationships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2023-05-25T12:12:11.171Z</dcterms:created>
  <dcterms:modified xsi:type="dcterms:W3CDTF">2023-05-25T12:12:11.171Z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